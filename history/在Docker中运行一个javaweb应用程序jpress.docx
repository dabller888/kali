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12" w:rsidRPr="001A5512" w:rsidRDefault="001A5512" w:rsidP="001A5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1，去网易蜂巢下载安装mysql镜像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 pull hub.c.163.com/library/mysql:latest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 images</w:t>
      </w:r>
    </w:p>
    <w:p w:rsidR="0067168D" w:rsidRDefault="001A5512" w:rsidP="001A551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 2，运行mysql镜像 $ sudo docker run -d -p 3306:3306 -e MYSQL_ROOT_PASSWORD=root -e MYSQL_DATABASE=jpress hub.c.163.com/library/mysql $ sudo docker ps   </w:t>
      </w:r>
    </w:p>
    <w:p w:rsidR="0067168D" w:rsidRDefault="0067168D" w:rsidP="001A551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1A5512" w:rsidRPr="001A5512" w:rsidRDefault="001A5512" w:rsidP="001A55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3，去网蜂巢下载安装tomcat镜像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 pull hub.c.163.com/library/tomcat:latest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 images</w:t>
      </w:r>
    </w:p>
    <w:p w:rsidR="001A5512" w:rsidRPr="001A5512" w:rsidRDefault="001A5512" w:rsidP="001A55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如果要测试tomcat就执行如下操作：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4，运行tomcat镜像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 run -d -p 8888:8080 hub.c.163.com/library/tomcat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检查安装和端口使用</w:t>
      </w:r>
    </w:p>
    <w:p w:rsidR="001A5512" w:rsidRPr="001A5512" w:rsidRDefault="001A5512" w:rsidP="001A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del w:id="0" w:author="Unknown"/>
          <w:rFonts w:ascii="宋体" w:eastAsia="宋体" w:hAnsi="宋体" w:cs="宋体"/>
          <w:color w:val="000000"/>
          <w:kern w:val="0"/>
          <w:sz w:val="24"/>
          <w:szCs w:val="24"/>
        </w:rPr>
      </w:pPr>
      <w:del w:id="1" w:author="Unknown">
        <w:r w:rsidRPr="001A5512">
          <w:rPr>
            <w:rFonts w:ascii="宋体" w:eastAsia="宋体" w:hAnsi="宋体" w:cs="宋体"/>
            <w:color w:val="000000"/>
            <w:kern w:val="0"/>
            <w:sz w:val="24"/>
            <w:szCs w:val="24"/>
          </w:rPr>
          <w:delText>docker ps</w:delText>
        </w:r>
      </w:del>
    </w:p>
    <w:p w:rsidR="001A5512" w:rsidRPr="001A5512" w:rsidRDefault="001A5512" w:rsidP="001A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A5512">
        <w:rPr>
          <w:rFonts w:ascii="宋体" w:eastAsia="宋体" w:hAnsi="宋体" w:cs="宋体"/>
          <w:color w:val="000000"/>
          <w:kern w:val="0"/>
          <w:sz w:val="24"/>
          <w:szCs w:val="24"/>
        </w:rPr>
        <w:t>netstat -na|grep 8888</w:t>
      </w:r>
    </w:p>
    <w:p w:rsidR="001A5512" w:rsidRPr="001A5512" w:rsidRDefault="001A5512" w:rsidP="001A5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5，下载</w:t>
      </w:r>
      <w:hyperlink r:id="rId6" w:history="1">
        <w:r w:rsidRPr="001A5512">
          <w:rPr>
            <w:rFonts w:ascii="微软雅黑" w:eastAsia="微软雅黑" w:hAnsi="微软雅黑" w:cs="宋体" w:hint="eastAsia"/>
            <w:color w:val="0000FF"/>
            <w:kern w:val="0"/>
            <w:sz w:val="27"/>
            <w:u w:val="single"/>
          </w:rPr>
          <w:t>jpress</w:t>
        </w:r>
      </w:hyperlink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的war包文件，war文件在release里面（https://github.com/JpressProjects/jpress/releases）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$ sudo mkdir docker</w:t>
      </w:r>
    </w:p>
    <w:p w:rsidR="001A5512" w:rsidRPr="001A5512" w:rsidRDefault="001A5512" w:rsidP="001A55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将压缩包下面wars下的war文件拷贝到docker下面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cd docker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mv xxx.war jpress.war</w:t>
      </w:r>
    </w:p>
    <w:p w:rsidR="001A5512" w:rsidRPr="001A5512" w:rsidRDefault="001A5512" w:rsidP="001A55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构建jpress镜像：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vim Dockerfile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 hub.c.163.com/library/tomcat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MAINTAINER iceld 305822715@qq.com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COPY jpress.war /usr/local/tomcat/webapps</w:t>
      </w:r>
    </w:p>
    <w:p w:rsidR="001A5512" w:rsidRPr="001A5512" w:rsidRDefault="001A5512" w:rsidP="001A55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 build -t jpress:latest .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$sudo docker images</w:t>
      </w:r>
    </w:p>
    <w:p w:rsidR="001A5512" w:rsidRPr="001A5512" w:rsidRDefault="001A5512" w:rsidP="001A55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6，运行jpress镜像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 run -d -p 8888:8080 jpress</w:t>
      </w:r>
    </w:p>
    <w:p w:rsidR="001A5512" w:rsidRPr="001A5512" w:rsidRDefault="001A5512" w:rsidP="001A55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检查安装和端口使用</w:t>
      </w:r>
    </w:p>
    <w:p w:rsidR="001A5512" w:rsidRPr="001A5512" w:rsidRDefault="001A5512" w:rsidP="001A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512">
        <w:rPr>
          <w:rFonts w:ascii="宋体" w:eastAsia="宋体" w:hAnsi="宋体" w:cs="宋体"/>
          <w:color w:val="000000"/>
          <w:kern w:val="0"/>
          <w:sz w:val="24"/>
          <w:szCs w:val="24"/>
        </w:rPr>
        <w:t>docker ps</w:t>
      </w:r>
    </w:p>
    <w:p w:rsidR="001A5512" w:rsidRPr="001A5512" w:rsidRDefault="001A5512" w:rsidP="001A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A551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netstat -na|grep 8888</w:t>
      </w:r>
    </w:p>
    <w:p w:rsidR="005875B9" w:rsidRDefault="001A5512" w:rsidP="001A5512">
      <w:r w:rsidRPr="001A551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在浏览器输入：http://ip:8888/jpress，注册之后，重启docker：docker restart id号   7，也可以将自己构建jpress镜像上传网易蜂巢镜像仓库</w:t>
      </w:r>
    </w:p>
    <w:sectPr w:rsidR="0058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5B9" w:rsidRDefault="005875B9" w:rsidP="001A5512">
      <w:r>
        <w:separator/>
      </w:r>
    </w:p>
  </w:endnote>
  <w:endnote w:type="continuationSeparator" w:id="1">
    <w:p w:rsidR="005875B9" w:rsidRDefault="005875B9" w:rsidP="001A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5B9" w:rsidRDefault="005875B9" w:rsidP="001A5512">
      <w:r>
        <w:separator/>
      </w:r>
    </w:p>
  </w:footnote>
  <w:footnote w:type="continuationSeparator" w:id="1">
    <w:p w:rsidR="005875B9" w:rsidRDefault="005875B9" w:rsidP="001A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512"/>
    <w:rsid w:val="001A5512"/>
    <w:rsid w:val="005875B9"/>
    <w:rsid w:val="0067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5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5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551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A55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press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3</cp:revision>
  <dcterms:created xsi:type="dcterms:W3CDTF">2018-08-07T12:58:00Z</dcterms:created>
  <dcterms:modified xsi:type="dcterms:W3CDTF">2018-08-07T13:00:00Z</dcterms:modified>
</cp:coreProperties>
</file>